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659" w:rsidRDefault="00E80659" w:rsidP="00E80659">
      <w:pPr>
        <w:spacing w:line="360" w:lineRule="auto"/>
        <w:jc w:val="both"/>
      </w:pPr>
      <w:r>
        <w:t xml:space="preserve">BLYNK </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proofErr w:type="spellStart"/>
      <w:r w:rsidRPr="00726186">
        <w:rPr>
          <w:color w:val="000000" w:themeColor="text1"/>
          <w:szCs w:val="20"/>
        </w:rPr>
        <w:t>Blynk</w:t>
      </w:r>
      <w:proofErr w:type="spellEnd"/>
      <w:r w:rsidRPr="00726186">
        <w:rPr>
          <w:color w:val="000000" w:themeColor="text1"/>
          <w:szCs w:val="20"/>
        </w:rPr>
        <w:t xml:space="preserve"> was designed for the Internet of Things. It can control hardware remotely, it can display sensor data, it can store data, </w:t>
      </w:r>
      <w:proofErr w:type="spellStart"/>
      <w:r w:rsidRPr="00726186">
        <w:rPr>
          <w:color w:val="000000" w:themeColor="text1"/>
          <w:szCs w:val="20"/>
        </w:rPr>
        <w:t>vizualize</w:t>
      </w:r>
      <w:proofErr w:type="spellEnd"/>
      <w:r w:rsidRPr="00726186">
        <w:rPr>
          <w:color w:val="000000" w:themeColor="text1"/>
          <w:szCs w:val="20"/>
        </w:rPr>
        <w:t xml:space="preserve"> it and do many other cool things.</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r w:rsidRPr="00726186">
        <w:rPr>
          <w:color w:val="000000" w:themeColor="text1"/>
          <w:szCs w:val="20"/>
        </w:rPr>
        <w:t>There are three major components in the platform:</w:t>
      </w:r>
    </w:p>
    <w:p w:rsidR="00E80659" w:rsidRPr="00726186" w:rsidRDefault="00E80659" w:rsidP="00E80659">
      <w:pPr>
        <w:pStyle w:val="NormalWeb"/>
        <w:numPr>
          <w:ilvl w:val="0"/>
          <w:numId w:val="1"/>
        </w:numPr>
        <w:shd w:val="clear" w:color="auto" w:fill="FFFFFF"/>
        <w:spacing w:before="0" w:beforeAutospacing="0" w:after="0" w:afterAutospacing="0" w:line="360" w:lineRule="auto"/>
        <w:ind w:left="300"/>
        <w:jc w:val="both"/>
        <w:textAlignment w:val="baseline"/>
        <w:rPr>
          <w:color w:val="000000" w:themeColor="text1"/>
          <w:szCs w:val="20"/>
        </w:rPr>
      </w:pPr>
      <w:proofErr w:type="spellStart"/>
      <w:r w:rsidRPr="00726186">
        <w:rPr>
          <w:rStyle w:val="Strong"/>
          <w:color w:val="000000" w:themeColor="text1"/>
          <w:szCs w:val="20"/>
          <w:bdr w:val="none" w:sz="0" w:space="0" w:color="auto" w:frame="1"/>
        </w:rPr>
        <w:t>Blynk</w:t>
      </w:r>
      <w:proofErr w:type="spellEnd"/>
      <w:r w:rsidRPr="00726186">
        <w:rPr>
          <w:rStyle w:val="Strong"/>
          <w:color w:val="000000" w:themeColor="text1"/>
          <w:szCs w:val="20"/>
          <w:bdr w:val="none" w:sz="0" w:space="0" w:color="auto" w:frame="1"/>
        </w:rPr>
        <w:t xml:space="preserve"> App</w:t>
      </w:r>
      <w:r w:rsidRPr="00726186">
        <w:rPr>
          <w:color w:val="000000" w:themeColor="text1"/>
          <w:szCs w:val="20"/>
        </w:rPr>
        <w:t> - allows to you create amazing interfaces for your projects using various widgets we provide.</w:t>
      </w:r>
    </w:p>
    <w:p w:rsidR="00E80659" w:rsidRPr="00726186" w:rsidRDefault="00E80659" w:rsidP="00E80659">
      <w:pPr>
        <w:pStyle w:val="NormalWeb"/>
        <w:numPr>
          <w:ilvl w:val="0"/>
          <w:numId w:val="1"/>
        </w:numPr>
        <w:shd w:val="clear" w:color="auto" w:fill="FFFFFF"/>
        <w:spacing w:before="0" w:beforeAutospacing="0" w:after="0" w:afterAutospacing="0" w:line="360" w:lineRule="auto"/>
        <w:ind w:left="300"/>
        <w:jc w:val="both"/>
        <w:textAlignment w:val="baseline"/>
        <w:rPr>
          <w:color w:val="000000" w:themeColor="text1"/>
          <w:szCs w:val="20"/>
        </w:rPr>
      </w:pPr>
      <w:proofErr w:type="spellStart"/>
      <w:r w:rsidRPr="00726186">
        <w:rPr>
          <w:rStyle w:val="Strong"/>
          <w:color w:val="000000" w:themeColor="text1"/>
          <w:szCs w:val="20"/>
          <w:bdr w:val="none" w:sz="0" w:space="0" w:color="auto" w:frame="1"/>
        </w:rPr>
        <w:t>Blynk</w:t>
      </w:r>
      <w:proofErr w:type="spellEnd"/>
      <w:r w:rsidRPr="00726186">
        <w:rPr>
          <w:rStyle w:val="Strong"/>
          <w:color w:val="000000" w:themeColor="text1"/>
          <w:szCs w:val="20"/>
          <w:bdr w:val="none" w:sz="0" w:space="0" w:color="auto" w:frame="1"/>
        </w:rPr>
        <w:t xml:space="preserve"> Server</w:t>
      </w:r>
      <w:r w:rsidRPr="00726186">
        <w:rPr>
          <w:color w:val="000000" w:themeColor="text1"/>
          <w:szCs w:val="20"/>
        </w:rPr>
        <w:t xml:space="preserve"> - responsible for all the communications between the smartphone and hardware. You can use our </w:t>
      </w:r>
      <w:proofErr w:type="spellStart"/>
      <w:r w:rsidRPr="00726186">
        <w:rPr>
          <w:color w:val="000000" w:themeColor="text1"/>
          <w:szCs w:val="20"/>
        </w:rPr>
        <w:t>Blynk</w:t>
      </w:r>
      <w:proofErr w:type="spellEnd"/>
      <w:r w:rsidRPr="00726186">
        <w:rPr>
          <w:color w:val="000000" w:themeColor="text1"/>
          <w:szCs w:val="20"/>
        </w:rPr>
        <w:t xml:space="preserve"> Cloud or run your </w:t>
      </w:r>
      <w:hyperlink r:id="rId5" w:anchor="blynk-server" w:history="1">
        <w:r w:rsidRPr="00726186">
          <w:rPr>
            <w:rStyle w:val="Hyperlink"/>
            <w:color w:val="000000" w:themeColor="text1"/>
            <w:szCs w:val="20"/>
            <w:bdr w:val="none" w:sz="0" w:space="0" w:color="auto" w:frame="1"/>
          </w:rPr>
          <w:t xml:space="preserve">private </w:t>
        </w:r>
        <w:proofErr w:type="spellStart"/>
        <w:r w:rsidRPr="00726186">
          <w:rPr>
            <w:rStyle w:val="Hyperlink"/>
            <w:color w:val="000000" w:themeColor="text1"/>
            <w:szCs w:val="20"/>
            <w:bdr w:val="none" w:sz="0" w:space="0" w:color="auto" w:frame="1"/>
          </w:rPr>
          <w:t>Blynk</w:t>
        </w:r>
        <w:proofErr w:type="spellEnd"/>
        <w:r w:rsidRPr="00726186">
          <w:rPr>
            <w:rStyle w:val="Hyperlink"/>
            <w:color w:val="000000" w:themeColor="text1"/>
            <w:szCs w:val="20"/>
            <w:bdr w:val="none" w:sz="0" w:space="0" w:color="auto" w:frame="1"/>
          </w:rPr>
          <w:t xml:space="preserve"> server</w:t>
        </w:r>
      </w:hyperlink>
      <w:r w:rsidRPr="00726186">
        <w:rPr>
          <w:color w:val="000000" w:themeColor="text1"/>
          <w:szCs w:val="20"/>
        </w:rPr>
        <w:t xml:space="preserve"> locally. </w:t>
      </w:r>
      <w:proofErr w:type="gramStart"/>
      <w:r w:rsidRPr="00726186">
        <w:rPr>
          <w:color w:val="000000" w:themeColor="text1"/>
          <w:szCs w:val="20"/>
        </w:rPr>
        <w:t>It’s</w:t>
      </w:r>
      <w:proofErr w:type="gramEnd"/>
      <w:r w:rsidRPr="00726186">
        <w:rPr>
          <w:color w:val="000000" w:themeColor="text1"/>
          <w:szCs w:val="20"/>
        </w:rPr>
        <w:t xml:space="preserve"> open-source, could easily handle thousands of devices and can even be launched on a Raspberry Pi.</w:t>
      </w:r>
    </w:p>
    <w:p w:rsidR="00E80659" w:rsidRPr="00726186" w:rsidRDefault="00E80659" w:rsidP="00E80659">
      <w:pPr>
        <w:pStyle w:val="NormalWeb"/>
        <w:numPr>
          <w:ilvl w:val="0"/>
          <w:numId w:val="1"/>
        </w:numPr>
        <w:shd w:val="clear" w:color="auto" w:fill="FFFFFF"/>
        <w:spacing w:before="0" w:beforeAutospacing="0" w:after="0" w:afterAutospacing="0" w:line="360" w:lineRule="auto"/>
        <w:ind w:left="300"/>
        <w:jc w:val="both"/>
        <w:textAlignment w:val="baseline"/>
        <w:rPr>
          <w:color w:val="000000" w:themeColor="text1"/>
          <w:szCs w:val="20"/>
        </w:rPr>
      </w:pPr>
      <w:proofErr w:type="spellStart"/>
      <w:r w:rsidRPr="00726186">
        <w:rPr>
          <w:rStyle w:val="Strong"/>
          <w:color w:val="000000" w:themeColor="text1"/>
          <w:szCs w:val="20"/>
          <w:bdr w:val="none" w:sz="0" w:space="0" w:color="auto" w:frame="1"/>
        </w:rPr>
        <w:t>Blynk</w:t>
      </w:r>
      <w:proofErr w:type="spellEnd"/>
      <w:r w:rsidRPr="00726186">
        <w:rPr>
          <w:rStyle w:val="Strong"/>
          <w:color w:val="000000" w:themeColor="text1"/>
          <w:szCs w:val="20"/>
          <w:bdr w:val="none" w:sz="0" w:space="0" w:color="auto" w:frame="1"/>
        </w:rPr>
        <w:t xml:space="preserve"> Libraries</w:t>
      </w:r>
      <w:r w:rsidRPr="00726186">
        <w:rPr>
          <w:color w:val="000000" w:themeColor="text1"/>
          <w:szCs w:val="20"/>
        </w:rPr>
        <w:t xml:space="preserve"> - for all the popular hardware platforms - enable communication with the server and process all the incoming and </w:t>
      </w:r>
      <w:proofErr w:type="spellStart"/>
      <w:r w:rsidRPr="00726186">
        <w:rPr>
          <w:color w:val="000000" w:themeColor="text1"/>
          <w:szCs w:val="20"/>
        </w:rPr>
        <w:t>outcoming</w:t>
      </w:r>
      <w:proofErr w:type="spellEnd"/>
      <w:r w:rsidRPr="00726186">
        <w:rPr>
          <w:color w:val="000000" w:themeColor="text1"/>
          <w:szCs w:val="20"/>
        </w:rPr>
        <w:t xml:space="preserve"> commands.</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r w:rsidRPr="00726186">
        <w:rPr>
          <w:color w:val="000000" w:themeColor="text1"/>
          <w:szCs w:val="20"/>
        </w:rPr>
        <w:t xml:space="preserve">Now imagine: every time you press a Button in the </w:t>
      </w:r>
      <w:proofErr w:type="spellStart"/>
      <w:r w:rsidRPr="00726186">
        <w:rPr>
          <w:color w:val="000000" w:themeColor="text1"/>
          <w:szCs w:val="20"/>
        </w:rPr>
        <w:t>Blynk</w:t>
      </w:r>
      <w:proofErr w:type="spellEnd"/>
      <w:r w:rsidRPr="00726186">
        <w:rPr>
          <w:color w:val="000000" w:themeColor="text1"/>
          <w:szCs w:val="20"/>
        </w:rPr>
        <w:t xml:space="preserve"> app, the message travels to </w:t>
      </w:r>
      <w:del w:id="0" w:author="Unknown">
        <w:r w:rsidRPr="00726186">
          <w:rPr>
            <w:color w:val="000000" w:themeColor="text1"/>
            <w:szCs w:val="20"/>
            <w:bdr w:val="none" w:sz="0" w:space="0" w:color="auto" w:frame="1"/>
          </w:rPr>
          <w:delText>space</w:delText>
        </w:r>
      </w:del>
      <w:r w:rsidRPr="00726186">
        <w:rPr>
          <w:color w:val="000000" w:themeColor="text1"/>
          <w:szCs w:val="20"/>
        </w:rPr>
        <w:t xml:space="preserve"> the </w:t>
      </w:r>
      <w:proofErr w:type="spellStart"/>
      <w:r w:rsidRPr="00726186">
        <w:rPr>
          <w:color w:val="000000" w:themeColor="text1"/>
          <w:szCs w:val="20"/>
        </w:rPr>
        <w:t>Blynk</w:t>
      </w:r>
      <w:proofErr w:type="spellEnd"/>
      <w:r w:rsidRPr="00726186">
        <w:rPr>
          <w:color w:val="000000" w:themeColor="text1"/>
          <w:szCs w:val="20"/>
        </w:rPr>
        <w:t xml:space="preserve"> Cloud, where it magically finds its way to your hardware. It works the same in the opposite direction and everything happens in a </w:t>
      </w:r>
      <w:proofErr w:type="spellStart"/>
      <w:r w:rsidRPr="00726186">
        <w:rPr>
          <w:color w:val="000000" w:themeColor="text1"/>
          <w:szCs w:val="20"/>
        </w:rPr>
        <w:t>blynk</w:t>
      </w:r>
      <w:proofErr w:type="spellEnd"/>
      <w:r w:rsidRPr="00726186">
        <w:rPr>
          <w:color w:val="000000" w:themeColor="text1"/>
          <w:szCs w:val="20"/>
        </w:rPr>
        <w:t xml:space="preserve"> of an eye.</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p>
    <w:p w:rsidR="00E80659" w:rsidRDefault="00E80659" w:rsidP="00E80659">
      <w:pPr>
        <w:pStyle w:val="NormalWeb"/>
        <w:shd w:val="clear" w:color="auto" w:fill="FFFFFF"/>
        <w:spacing w:before="0" w:beforeAutospacing="0" w:after="0" w:afterAutospacing="0" w:line="360" w:lineRule="auto"/>
        <w:jc w:val="center"/>
        <w:textAlignment w:val="baseline"/>
        <w:rPr>
          <w:color w:val="000000" w:themeColor="text1"/>
          <w:szCs w:val="20"/>
        </w:rPr>
      </w:pPr>
      <w:r>
        <w:rPr>
          <w:noProof/>
        </w:rPr>
        <w:lastRenderedPageBreak/>
        <w:drawing>
          <wp:inline distT="0" distB="0" distL="0" distR="0" wp14:anchorId="6E4A1582" wp14:editId="2B2805F4">
            <wp:extent cx="5731510" cy="4269740"/>
            <wp:effectExtent l="0" t="0" r="254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69740"/>
                    </a:xfrm>
                    <a:prstGeom prst="rect">
                      <a:avLst/>
                    </a:prstGeom>
                  </pic:spPr>
                </pic:pic>
              </a:graphicData>
            </a:graphic>
          </wp:inline>
        </w:drawing>
      </w:r>
    </w:p>
    <w:p w:rsidR="00E80659" w:rsidRPr="00726186" w:rsidRDefault="00E80659" w:rsidP="00E80659">
      <w:pPr>
        <w:pStyle w:val="NormalWeb"/>
        <w:shd w:val="clear" w:color="auto" w:fill="FFFFFF"/>
        <w:spacing w:before="0" w:beforeAutospacing="0" w:after="0" w:afterAutospacing="0" w:line="360" w:lineRule="auto"/>
        <w:jc w:val="center"/>
        <w:textAlignment w:val="baseline"/>
        <w:rPr>
          <w:color w:val="000000" w:themeColor="text1"/>
          <w:szCs w:val="20"/>
        </w:rPr>
      </w:pPr>
    </w:p>
    <w:p w:rsidR="00E80659" w:rsidRPr="00726186" w:rsidRDefault="00E80659" w:rsidP="00E80659">
      <w:r w:rsidRPr="00726186">
        <w:t>Features</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Similar API &amp; UI for all supported hardware &amp; devices</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Connection to the cloud using:</w:t>
      </w:r>
    </w:p>
    <w:p w:rsidR="00E80659" w:rsidRPr="00726186" w:rsidRDefault="00E80659" w:rsidP="00E80659">
      <w:pPr>
        <w:numPr>
          <w:ilvl w:val="1"/>
          <w:numId w:val="2"/>
        </w:numPr>
        <w:shd w:val="clear" w:color="auto" w:fill="FFFFFF"/>
        <w:spacing w:after="0" w:line="360" w:lineRule="auto"/>
        <w:ind w:left="600"/>
        <w:textAlignment w:val="baseline"/>
        <w:rPr>
          <w:color w:val="000000" w:themeColor="text1"/>
        </w:rPr>
      </w:pPr>
      <w:proofErr w:type="spellStart"/>
      <w:r w:rsidRPr="00726186">
        <w:rPr>
          <w:color w:val="000000" w:themeColor="text1"/>
        </w:rPr>
        <w:t>WiFi</w:t>
      </w:r>
      <w:proofErr w:type="spellEnd"/>
    </w:p>
    <w:p w:rsidR="00E80659" w:rsidRPr="00726186" w:rsidRDefault="00E80659" w:rsidP="00E80659">
      <w:pPr>
        <w:numPr>
          <w:ilvl w:val="1"/>
          <w:numId w:val="2"/>
        </w:numPr>
        <w:shd w:val="clear" w:color="auto" w:fill="FFFFFF"/>
        <w:spacing w:after="0" w:line="360" w:lineRule="auto"/>
        <w:ind w:left="600"/>
        <w:textAlignment w:val="baseline"/>
        <w:rPr>
          <w:color w:val="000000" w:themeColor="text1"/>
        </w:rPr>
      </w:pPr>
      <w:r w:rsidRPr="00726186">
        <w:rPr>
          <w:color w:val="000000" w:themeColor="text1"/>
        </w:rPr>
        <w:t>Bluetooth and BLE</w:t>
      </w:r>
    </w:p>
    <w:p w:rsidR="00E80659" w:rsidRPr="00726186" w:rsidRDefault="00E80659" w:rsidP="00E80659">
      <w:pPr>
        <w:numPr>
          <w:ilvl w:val="1"/>
          <w:numId w:val="2"/>
        </w:numPr>
        <w:shd w:val="clear" w:color="auto" w:fill="FFFFFF"/>
        <w:spacing w:after="0" w:line="360" w:lineRule="auto"/>
        <w:ind w:left="600"/>
        <w:textAlignment w:val="baseline"/>
        <w:rPr>
          <w:color w:val="000000" w:themeColor="text1"/>
        </w:rPr>
      </w:pPr>
      <w:r w:rsidRPr="00726186">
        <w:rPr>
          <w:color w:val="000000" w:themeColor="text1"/>
        </w:rPr>
        <w:t>Ethernet</w:t>
      </w:r>
    </w:p>
    <w:p w:rsidR="00E80659" w:rsidRPr="00726186" w:rsidRDefault="00E80659" w:rsidP="00E80659">
      <w:pPr>
        <w:numPr>
          <w:ilvl w:val="1"/>
          <w:numId w:val="2"/>
        </w:numPr>
        <w:shd w:val="clear" w:color="auto" w:fill="FFFFFF"/>
        <w:spacing w:after="0" w:line="360" w:lineRule="auto"/>
        <w:ind w:left="600"/>
        <w:textAlignment w:val="baseline"/>
        <w:rPr>
          <w:color w:val="000000" w:themeColor="text1"/>
        </w:rPr>
      </w:pPr>
      <w:r w:rsidRPr="00726186">
        <w:rPr>
          <w:color w:val="000000" w:themeColor="text1"/>
        </w:rPr>
        <w:t>USB (Serial)</w:t>
      </w:r>
    </w:p>
    <w:p w:rsidR="00E80659" w:rsidRPr="00726186" w:rsidRDefault="00E80659" w:rsidP="00E80659">
      <w:pPr>
        <w:numPr>
          <w:ilvl w:val="1"/>
          <w:numId w:val="2"/>
        </w:numPr>
        <w:shd w:val="clear" w:color="auto" w:fill="FFFFFF"/>
        <w:spacing w:after="0" w:line="360" w:lineRule="auto"/>
        <w:ind w:left="600"/>
        <w:textAlignment w:val="baseline"/>
        <w:rPr>
          <w:color w:val="000000" w:themeColor="text1"/>
        </w:rPr>
      </w:pPr>
      <w:r w:rsidRPr="00726186">
        <w:rPr>
          <w:color w:val="000000" w:themeColor="text1"/>
        </w:rPr>
        <w:t>GSM</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Set of easy-to-use Widgets</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Direct pin manipulation with no code writing</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Easy to integrate and add new functionality using virtual pins</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 xml:space="preserve">History data monitoring via </w:t>
      </w:r>
      <w:proofErr w:type="spellStart"/>
      <w:r w:rsidRPr="00726186">
        <w:rPr>
          <w:color w:val="000000" w:themeColor="text1"/>
        </w:rPr>
        <w:t>SuperChart</w:t>
      </w:r>
      <w:proofErr w:type="spellEnd"/>
      <w:r w:rsidRPr="00726186">
        <w:rPr>
          <w:color w:val="000000" w:themeColor="text1"/>
        </w:rPr>
        <w:t xml:space="preserve"> widget</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Device-to-Device communication using Bridge Widget</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t>Sending emails, tweets, push notifications, etc.</w:t>
      </w:r>
    </w:p>
    <w:p w:rsidR="00E80659" w:rsidRPr="00726186" w:rsidRDefault="00E80659" w:rsidP="00E80659">
      <w:pPr>
        <w:numPr>
          <w:ilvl w:val="0"/>
          <w:numId w:val="2"/>
        </w:numPr>
        <w:shd w:val="clear" w:color="auto" w:fill="FFFFFF"/>
        <w:spacing w:after="0" w:line="360" w:lineRule="auto"/>
        <w:ind w:left="300"/>
        <w:textAlignment w:val="baseline"/>
        <w:rPr>
          <w:color w:val="000000" w:themeColor="text1"/>
        </w:rPr>
      </w:pPr>
      <w:r w:rsidRPr="00726186">
        <w:rPr>
          <w:color w:val="000000" w:themeColor="text1"/>
        </w:rPr>
        <w:lastRenderedPageBreak/>
        <w:t xml:space="preserve"> </w:t>
      </w:r>
      <w:proofErr w:type="gramStart"/>
      <w:r w:rsidRPr="00726186">
        <w:rPr>
          <w:color w:val="000000" w:themeColor="text1"/>
        </w:rPr>
        <w:t>new</w:t>
      </w:r>
      <w:proofErr w:type="gramEnd"/>
      <w:r w:rsidRPr="00726186">
        <w:rPr>
          <w:color w:val="000000" w:themeColor="text1"/>
        </w:rPr>
        <w:t xml:space="preserve"> features are constantly added!</w:t>
      </w:r>
    </w:p>
    <w:p w:rsidR="00E80659" w:rsidRPr="00726186" w:rsidRDefault="00E80659" w:rsidP="00E80659">
      <w:pPr>
        <w:pStyle w:val="NormalWeb"/>
        <w:shd w:val="clear" w:color="auto" w:fill="FFFFFF"/>
        <w:spacing w:before="0" w:beforeAutospacing="0" w:after="0" w:afterAutospacing="0" w:line="360" w:lineRule="auto"/>
        <w:textAlignment w:val="baseline"/>
        <w:rPr>
          <w:color w:val="000000" w:themeColor="text1"/>
        </w:rPr>
      </w:pPr>
      <w:r w:rsidRPr="00726186">
        <w:rPr>
          <w:color w:val="000000" w:themeColor="text1"/>
        </w:rPr>
        <w:t>You can find </w:t>
      </w:r>
      <w:hyperlink r:id="rId7" w:history="1">
        <w:r w:rsidRPr="00726186">
          <w:rPr>
            <w:rStyle w:val="Hyperlink"/>
            <w:color w:val="000000" w:themeColor="text1"/>
            <w:bdr w:val="none" w:sz="0" w:space="0" w:color="auto" w:frame="1"/>
          </w:rPr>
          <w:t>example sketches</w:t>
        </w:r>
      </w:hyperlink>
      <w:r w:rsidRPr="00726186">
        <w:rPr>
          <w:color w:val="000000" w:themeColor="text1"/>
        </w:rPr>
        <w:t xml:space="preserve"> covering basic </w:t>
      </w:r>
      <w:proofErr w:type="spellStart"/>
      <w:r w:rsidRPr="00726186">
        <w:rPr>
          <w:color w:val="000000" w:themeColor="text1"/>
        </w:rPr>
        <w:t>Blynk</w:t>
      </w:r>
      <w:proofErr w:type="spellEnd"/>
      <w:r w:rsidRPr="00726186">
        <w:rPr>
          <w:color w:val="000000" w:themeColor="text1"/>
        </w:rPr>
        <w:t xml:space="preserve"> Features. They are included in the library. All the sketches are designed to be easily combined with each other</w:t>
      </w:r>
      <w:r>
        <w:rPr>
          <w:color w:val="000000" w:themeColor="text1"/>
        </w:rPr>
        <w:t>.</w:t>
      </w:r>
    </w:p>
    <w:p w:rsidR="00E80659" w:rsidRDefault="00E80659" w:rsidP="00E80659"/>
    <w:p w:rsidR="00E80659" w:rsidRPr="00726186" w:rsidRDefault="00E80659" w:rsidP="00E80659">
      <w:r w:rsidRPr="00726186">
        <w:t xml:space="preserve">What do I need to </w:t>
      </w:r>
      <w:proofErr w:type="spellStart"/>
      <w:r w:rsidRPr="00726186">
        <w:t>Blynk</w:t>
      </w:r>
      <w:proofErr w:type="spellEnd"/>
      <w:r w:rsidRPr="00726186">
        <w:t>?</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726186">
        <w:rPr>
          <w:color w:val="000000" w:themeColor="text1"/>
        </w:rPr>
        <w:t>At this point you might be thinking: </w:t>
      </w:r>
      <w:r w:rsidRPr="00726186">
        <w:rPr>
          <w:rStyle w:val="Strong"/>
          <w:color w:val="000000" w:themeColor="text1"/>
          <w:bdr w:val="none" w:sz="0" w:space="0" w:color="auto" w:frame="1"/>
        </w:rPr>
        <w:t>“Ok, I want it. What do I need to get started?”</w:t>
      </w:r>
      <w:r w:rsidRPr="00726186">
        <w:rPr>
          <w:color w:val="000000" w:themeColor="text1"/>
        </w:rPr>
        <w:t> – Just a couple of things, really:</w:t>
      </w:r>
    </w:p>
    <w:p w:rsidR="00E80659" w:rsidRPr="00726186" w:rsidRDefault="00E80659" w:rsidP="00E80659">
      <w:pPr>
        <w:pStyle w:val="Heading4"/>
        <w:shd w:val="clear" w:color="auto" w:fill="FFFFFF"/>
        <w:spacing w:before="0" w:line="360" w:lineRule="auto"/>
        <w:jc w:val="both"/>
        <w:textAlignment w:val="baseline"/>
        <w:rPr>
          <w:rFonts w:ascii="Times New Roman" w:hAnsi="Times New Roman" w:cs="Times New Roman"/>
          <w:i w:val="0"/>
          <w:color w:val="000000" w:themeColor="text1"/>
        </w:rPr>
      </w:pPr>
      <w:r w:rsidRPr="00726186">
        <w:rPr>
          <w:rStyle w:val="Strong"/>
          <w:rFonts w:ascii="Times New Roman" w:hAnsi="Times New Roman" w:cs="Times New Roman"/>
          <w:i w:val="0"/>
          <w:color w:val="000000" w:themeColor="text1"/>
          <w:bdr w:val="none" w:sz="0" w:space="0" w:color="auto" w:frame="1"/>
        </w:rPr>
        <w:t>1. Hardware</w:t>
      </w:r>
      <w:r w:rsidRPr="00726186">
        <w:rPr>
          <w:rFonts w:ascii="Times New Roman" w:hAnsi="Times New Roman" w:cs="Times New Roman"/>
          <w:i w:val="0"/>
          <w:color w:val="000000" w:themeColor="text1"/>
        </w:rPr>
        <w:t>.</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726186">
        <w:rPr>
          <w:color w:val="000000" w:themeColor="text1"/>
        </w:rPr>
        <w:t>An Arduino, Raspberry Pi, or a similar development kit.</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proofErr w:type="spellStart"/>
      <w:r w:rsidRPr="00726186">
        <w:rPr>
          <w:rStyle w:val="Strong"/>
          <w:color w:val="000000" w:themeColor="text1"/>
          <w:bdr w:val="none" w:sz="0" w:space="0" w:color="auto" w:frame="1"/>
        </w:rPr>
        <w:t>Blynk</w:t>
      </w:r>
      <w:proofErr w:type="spellEnd"/>
      <w:r w:rsidRPr="00726186">
        <w:rPr>
          <w:rStyle w:val="Strong"/>
          <w:color w:val="000000" w:themeColor="text1"/>
          <w:bdr w:val="none" w:sz="0" w:space="0" w:color="auto" w:frame="1"/>
        </w:rPr>
        <w:t xml:space="preserve"> works over the Internet.</w:t>
      </w:r>
      <w:r w:rsidRPr="00726186">
        <w:rPr>
          <w:color w:val="000000" w:themeColor="text1"/>
        </w:rPr>
        <w:t xml:space="preserve"> This means that the hardware you choose should be able to connect to the internet. Some of the boards, like Arduino Uno will need an Ethernet or Wi-Fi Shield to communicate, others are already Internet-enabled: like the ESP8266, </w:t>
      </w:r>
      <w:proofErr w:type="spellStart"/>
      <w:r w:rsidRPr="00726186">
        <w:rPr>
          <w:color w:val="000000" w:themeColor="text1"/>
        </w:rPr>
        <w:t>Raspberri</w:t>
      </w:r>
      <w:proofErr w:type="spellEnd"/>
      <w:r w:rsidRPr="00726186">
        <w:rPr>
          <w:color w:val="000000" w:themeColor="text1"/>
        </w:rPr>
        <w:t xml:space="preserve"> Pi with </w:t>
      </w:r>
      <w:proofErr w:type="spellStart"/>
      <w:r w:rsidRPr="00726186">
        <w:rPr>
          <w:color w:val="000000" w:themeColor="text1"/>
        </w:rPr>
        <w:t>WiFi</w:t>
      </w:r>
      <w:proofErr w:type="spellEnd"/>
      <w:r w:rsidRPr="00726186">
        <w:rPr>
          <w:color w:val="000000" w:themeColor="text1"/>
        </w:rPr>
        <w:t xml:space="preserve"> dongle, Particle Photon or </w:t>
      </w:r>
      <w:proofErr w:type="spellStart"/>
      <w:r w:rsidRPr="00726186">
        <w:rPr>
          <w:color w:val="000000" w:themeColor="text1"/>
        </w:rPr>
        <w:t>SparkFun</w:t>
      </w:r>
      <w:proofErr w:type="spellEnd"/>
      <w:r w:rsidRPr="00726186">
        <w:rPr>
          <w:color w:val="000000" w:themeColor="text1"/>
        </w:rPr>
        <w:t xml:space="preserve"> </w:t>
      </w:r>
      <w:proofErr w:type="spellStart"/>
      <w:r w:rsidRPr="00726186">
        <w:rPr>
          <w:color w:val="000000" w:themeColor="text1"/>
        </w:rPr>
        <w:t>Blynk</w:t>
      </w:r>
      <w:proofErr w:type="spellEnd"/>
      <w:r w:rsidRPr="00726186">
        <w:rPr>
          <w:color w:val="000000" w:themeColor="text1"/>
        </w:rPr>
        <w:t xml:space="preserve"> Board. But even if you don’t have a shield, you can connect it over USB to your laptop or desktop (it’s a bit more complicated for newbies, but we got you covered). What’s cool, is that the </w:t>
      </w:r>
      <w:hyperlink r:id="rId8" w:anchor="supported-hardware" w:history="1">
        <w:r w:rsidRPr="00726186">
          <w:rPr>
            <w:rStyle w:val="Hyperlink"/>
            <w:color w:val="000000" w:themeColor="text1"/>
            <w:bdr w:val="none" w:sz="0" w:space="0" w:color="auto" w:frame="1"/>
          </w:rPr>
          <w:t>list of hardware</w:t>
        </w:r>
      </w:hyperlink>
      <w:r w:rsidRPr="00726186">
        <w:rPr>
          <w:color w:val="000000" w:themeColor="text1"/>
        </w:rPr>
        <w:t xml:space="preserve"> that works with </w:t>
      </w:r>
      <w:proofErr w:type="spellStart"/>
      <w:r w:rsidRPr="00726186">
        <w:rPr>
          <w:color w:val="000000" w:themeColor="text1"/>
        </w:rPr>
        <w:t>Blynk</w:t>
      </w:r>
      <w:proofErr w:type="spellEnd"/>
      <w:r w:rsidRPr="00726186">
        <w:rPr>
          <w:color w:val="000000" w:themeColor="text1"/>
        </w:rPr>
        <w:t xml:space="preserve"> is huge and will keep on growing.</w:t>
      </w:r>
    </w:p>
    <w:p w:rsidR="00E80659" w:rsidRPr="00726186" w:rsidRDefault="00E80659" w:rsidP="00E80659">
      <w:pPr>
        <w:pStyle w:val="Heading4"/>
        <w:shd w:val="clear" w:color="auto" w:fill="FFFFFF"/>
        <w:spacing w:before="0" w:line="360" w:lineRule="auto"/>
        <w:jc w:val="both"/>
        <w:textAlignment w:val="baseline"/>
        <w:rPr>
          <w:rFonts w:ascii="Times New Roman" w:hAnsi="Times New Roman" w:cs="Times New Roman"/>
          <w:i w:val="0"/>
          <w:color w:val="000000" w:themeColor="text1"/>
        </w:rPr>
      </w:pPr>
      <w:r w:rsidRPr="00726186">
        <w:rPr>
          <w:rStyle w:val="Strong"/>
          <w:rFonts w:ascii="Times New Roman" w:hAnsi="Times New Roman" w:cs="Times New Roman"/>
          <w:i w:val="0"/>
          <w:color w:val="000000" w:themeColor="text1"/>
          <w:bdr w:val="none" w:sz="0" w:space="0" w:color="auto" w:frame="1"/>
        </w:rPr>
        <w:t>2. A Smartphone</w:t>
      </w:r>
      <w:r w:rsidRPr="00726186">
        <w:rPr>
          <w:rFonts w:ascii="Times New Roman" w:hAnsi="Times New Roman" w:cs="Times New Roman"/>
          <w:i w:val="0"/>
          <w:color w:val="000000" w:themeColor="text1"/>
        </w:rPr>
        <w:t>.</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726186">
        <w:rPr>
          <w:color w:val="000000" w:themeColor="text1"/>
        </w:rPr>
        <w:t xml:space="preserve">The </w:t>
      </w:r>
      <w:proofErr w:type="spellStart"/>
      <w:r w:rsidRPr="00726186">
        <w:rPr>
          <w:color w:val="000000" w:themeColor="text1"/>
        </w:rPr>
        <w:t>Blynk</w:t>
      </w:r>
      <w:proofErr w:type="spellEnd"/>
      <w:r w:rsidRPr="00726186">
        <w:rPr>
          <w:color w:val="000000" w:themeColor="text1"/>
        </w:rPr>
        <w:t xml:space="preserve"> App is a well-designed interface builder. It works on both iOS and A</w:t>
      </w:r>
      <w:r>
        <w:rPr>
          <w:color w:val="000000" w:themeColor="text1"/>
        </w:rPr>
        <w:t>ndroid.</w:t>
      </w:r>
    </w:p>
    <w:p w:rsidR="00E80659" w:rsidRPr="00726186" w:rsidRDefault="00E80659" w:rsidP="00E80659">
      <w:r w:rsidRPr="00726186">
        <w:t>Getting Started</w:t>
      </w:r>
    </w:p>
    <w:p w:rsidR="00E80659" w:rsidRPr="00726186" w:rsidRDefault="00E80659" w:rsidP="00E80659">
      <w:pPr>
        <w:shd w:val="clear" w:color="auto" w:fill="FFFFFF"/>
        <w:spacing w:after="0" w:line="360" w:lineRule="auto"/>
        <w:jc w:val="both"/>
        <w:textAlignment w:val="baseline"/>
        <w:rPr>
          <w:rFonts w:eastAsia="Times New Roman"/>
          <w:color w:val="000000" w:themeColor="text1"/>
        </w:rPr>
      </w:pPr>
      <w:r w:rsidRPr="00726186">
        <w:rPr>
          <w:rFonts w:eastAsia="Times New Roman"/>
          <w:color w:val="000000" w:themeColor="text1"/>
        </w:rPr>
        <w:t xml:space="preserve">Let’s get you started in 5 minutes (reading doesn’t count!). We will switch on an LED connected to your Arduino using the </w:t>
      </w:r>
      <w:proofErr w:type="spellStart"/>
      <w:r w:rsidRPr="00726186">
        <w:rPr>
          <w:rFonts w:eastAsia="Times New Roman"/>
          <w:color w:val="000000" w:themeColor="text1"/>
        </w:rPr>
        <w:t>Blynk</w:t>
      </w:r>
      <w:proofErr w:type="spellEnd"/>
      <w:r w:rsidRPr="00726186">
        <w:rPr>
          <w:rFonts w:eastAsia="Times New Roman"/>
          <w:color w:val="000000" w:themeColor="text1"/>
        </w:rPr>
        <w:t xml:space="preserve"> App on your smartphone.</w:t>
      </w:r>
    </w:p>
    <w:p w:rsidR="00E80659" w:rsidRDefault="00E80659" w:rsidP="00E80659">
      <w:pPr>
        <w:shd w:val="clear" w:color="auto" w:fill="FFFFFF"/>
        <w:spacing w:after="0" w:line="360" w:lineRule="auto"/>
        <w:jc w:val="both"/>
        <w:textAlignment w:val="baseline"/>
        <w:rPr>
          <w:rFonts w:eastAsia="Times New Roman"/>
          <w:color w:val="000000" w:themeColor="text1"/>
        </w:rPr>
      </w:pPr>
      <w:r w:rsidRPr="00726186">
        <w:rPr>
          <w:rFonts w:eastAsia="Times New Roman"/>
          <w:color w:val="000000" w:themeColor="text1"/>
        </w:rPr>
        <w:t>Connect an LED as shown here:</w:t>
      </w:r>
    </w:p>
    <w:p w:rsidR="00E80659" w:rsidRDefault="00E80659" w:rsidP="00E80659">
      <w:pPr>
        <w:shd w:val="clear" w:color="auto" w:fill="FFFFFF"/>
        <w:spacing w:after="0" w:line="360" w:lineRule="auto"/>
        <w:jc w:val="center"/>
        <w:textAlignment w:val="baseline"/>
        <w:rPr>
          <w:rFonts w:eastAsia="Times New Roman"/>
          <w:color w:val="000000" w:themeColor="text1"/>
        </w:rPr>
      </w:pPr>
      <w:r>
        <w:rPr>
          <w:noProof/>
        </w:rPr>
        <w:lastRenderedPageBreak/>
        <w:drawing>
          <wp:inline distT="0" distB="0" distL="0" distR="0" wp14:anchorId="39792082" wp14:editId="76E0DDE9">
            <wp:extent cx="2533650" cy="337511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3963" cy="3375535"/>
                    </a:xfrm>
                    <a:prstGeom prst="rect">
                      <a:avLst/>
                    </a:prstGeom>
                  </pic:spPr>
                </pic:pic>
              </a:graphicData>
            </a:graphic>
          </wp:inline>
        </w:drawing>
      </w:r>
    </w:p>
    <w:p w:rsidR="00E80659" w:rsidRPr="004E7563" w:rsidRDefault="00E80659" w:rsidP="00E80659">
      <w:pPr>
        <w:rPr>
          <w:rFonts w:eastAsiaTheme="majorEastAsia" w:cstheme="majorBidi"/>
        </w:rPr>
      </w:pPr>
      <w:r>
        <w:t xml:space="preserve">Getting Started With </w:t>
      </w:r>
      <w:proofErr w:type="gramStart"/>
      <w:r>
        <w:t>The</w:t>
      </w:r>
      <w:proofErr w:type="gramEnd"/>
      <w:r>
        <w:t xml:space="preserve"> </w:t>
      </w:r>
      <w:proofErr w:type="spellStart"/>
      <w:r>
        <w:t>Blynk</w:t>
      </w:r>
      <w:proofErr w:type="spellEnd"/>
      <w:r>
        <w:t xml:space="preserve"> App</w:t>
      </w:r>
    </w:p>
    <w:p w:rsidR="00E80659" w:rsidRPr="00726186" w:rsidRDefault="00E80659" w:rsidP="00E80659">
      <w:r w:rsidRPr="00726186">
        <w:t xml:space="preserve">1. Create a </w:t>
      </w:r>
      <w:proofErr w:type="spellStart"/>
      <w:r w:rsidRPr="00726186">
        <w:t>Blynk</w:t>
      </w:r>
      <w:proofErr w:type="spellEnd"/>
      <w:r w:rsidRPr="00726186">
        <w:t xml:space="preserve"> Account</w:t>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726186">
        <w:rPr>
          <w:color w:val="000000" w:themeColor="text1"/>
        </w:rPr>
        <w:t xml:space="preserve">After you download the </w:t>
      </w:r>
      <w:proofErr w:type="spellStart"/>
      <w:r w:rsidRPr="00726186">
        <w:rPr>
          <w:color w:val="000000" w:themeColor="text1"/>
        </w:rPr>
        <w:t>Blynk</w:t>
      </w:r>
      <w:proofErr w:type="spellEnd"/>
      <w:r w:rsidRPr="00726186">
        <w:rPr>
          <w:color w:val="000000" w:themeColor="text1"/>
        </w:rPr>
        <w:t xml:space="preserve"> App, you’ll need to create a New </w:t>
      </w:r>
      <w:proofErr w:type="spellStart"/>
      <w:r w:rsidRPr="00726186">
        <w:rPr>
          <w:color w:val="000000" w:themeColor="text1"/>
        </w:rPr>
        <w:t>Blynk</w:t>
      </w:r>
      <w:proofErr w:type="spellEnd"/>
      <w:r w:rsidRPr="00726186">
        <w:rPr>
          <w:color w:val="000000" w:themeColor="text1"/>
        </w:rPr>
        <w:t xml:space="preserve"> account. This account is separate from the accounts used for the </w:t>
      </w:r>
      <w:proofErr w:type="spellStart"/>
      <w:r w:rsidRPr="00726186">
        <w:rPr>
          <w:color w:val="000000" w:themeColor="text1"/>
        </w:rPr>
        <w:t>Blynk</w:t>
      </w:r>
      <w:proofErr w:type="spellEnd"/>
      <w:r w:rsidRPr="00726186">
        <w:rPr>
          <w:color w:val="000000" w:themeColor="text1"/>
        </w:rPr>
        <w:t xml:space="preserve"> Forums, in case you already have one.</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726186">
        <w:rPr>
          <w:color w:val="000000" w:themeColor="text1"/>
        </w:rPr>
        <w:t>We recommend using a </w:t>
      </w:r>
      <w:r w:rsidRPr="00726186">
        <w:rPr>
          <w:rStyle w:val="Strong"/>
          <w:color w:val="000000" w:themeColor="text1"/>
          <w:bdr w:val="none" w:sz="0" w:space="0" w:color="auto" w:frame="1"/>
        </w:rPr>
        <w:t>real</w:t>
      </w:r>
      <w:r w:rsidRPr="00726186">
        <w:rPr>
          <w:color w:val="000000" w:themeColor="text1"/>
        </w:rPr>
        <w:t> email address because it will simplify things later.</w:t>
      </w:r>
    </w:p>
    <w:p w:rsidR="00E80659" w:rsidRDefault="00E80659" w:rsidP="00E80659">
      <w:pPr>
        <w:pStyle w:val="NormalWeb"/>
        <w:shd w:val="clear" w:color="auto" w:fill="FFFFFF"/>
        <w:spacing w:before="0" w:beforeAutospacing="0" w:after="0" w:afterAutospacing="0" w:line="360" w:lineRule="auto"/>
        <w:jc w:val="center"/>
        <w:textAlignment w:val="baseline"/>
        <w:rPr>
          <w:color w:val="000000" w:themeColor="text1"/>
        </w:rPr>
      </w:pPr>
      <w:r>
        <w:rPr>
          <w:noProof/>
        </w:rPr>
        <w:drawing>
          <wp:inline distT="0" distB="0" distL="0" distR="0" wp14:anchorId="2BAE26D0" wp14:editId="5313B415">
            <wp:extent cx="1525217" cy="27051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264" cy="2719372"/>
                    </a:xfrm>
                    <a:prstGeom prst="rect">
                      <a:avLst/>
                    </a:prstGeom>
                  </pic:spPr>
                </pic:pic>
              </a:graphicData>
            </a:graphic>
          </wp:inline>
        </w:drawing>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p>
    <w:p w:rsidR="00E80659" w:rsidRPr="004E7563" w:rsidRDefault="00E80659" w:rsidP="00E80659">
      <w:pPr>
        <w:pStyle w:val="Heading4"/>
        <w:shd w:val="clear" w:color="auto" w:fill="FFFFFF"/>
        <w:spacing w:before="0" w:line="360" w:lineRule="auto"/>
        <w:jc w:val="both"/>
        <w:textAlignment w:val="baseline"/>
        <w:rPr>
          <w:rFonts w:ascii="Times New Roman" w:hAnsi="Times New Roman" w:cs="Times New Roman"/>
          <w:i w:val="0"/>
          <w:color w:val="000000" w:themeColor="text1"/>
        </w:rPr>
      </w:pPr>
      <w:r w:rsidRPr="004E7563">
        <w:rPr>
          <w:rFonts w:ascii="Times New Roman" w:hAnsi="Times New Roman" w:cs="Times New Roman"/>
          <w:i w:val="0"/>
          <w:color w:val="000000" w:themeColor="text1"/>
        </w:rPr>
        <w:lastRenderedPageBreak/>
        <w:t>Why do I need to create an account?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An account is needed to save your projects and have access to them from multiple devices from anywhere. It’s also a security measure.</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You can always set up your own </w:t>
      </w:r>
      <w:hyperlink r:id="rId11" w:anchor="blynk-server" w:history="1">
        <w:r w:rsidRPr="004E7563">
          <w:rPr>
            <w:rStyle w:val="Hyperlink"/>
            <w:color w:val="000000" w:themeColor="text1"/>
            <w:bdr w:val="none" w:sz="0" w:space="0" w:color="auto" w:frame="1"/>
          </w:rPr>
          <w:t xml:space="preserve">Private </w:t>
        </w:r>
        <w:proofErr w:type="spellStart"/>
        <w:r w:rsidRPr="004E7563">
          <w:rPr>
            <w:rStyle w:val="Hyperlink"/>
            <w:color w:val="000000" w:themeColor="text1"/>
            <w:bdr w:val="none" w:sz="0" w:space="0" w:color="auto" w:frame="1"/>
          </w:rPr>
          <w:t>Blynk</w:t>
        </w:r>
        <w:proofErr w:type="spellEnd"/>
        <w:r w:rsidRPr="004E7563">
          <w:rPr>
            <w:rStyle w:val="Hyperlink"/>
            <w:color w:val="000000" w:themeColor="text1"/>
            <w:bdr w:val="none" w:sz="0" w:space="0" w:color="auto" w:frame="1"/>
          </w:rPr>
          <w:t xml:space="preserve"> Server</w:t>
        </w:r>
      </w:hyperlink>
      <w:r w:rsidRPr="004E7563">
        <w:rPr>
          <w:color w:val="000000" w:themeColor="text1"/>
        </w:rPr>
        <w:t> and have full control</w:t>
      </w:r>
    </w:p>
    <w:p w:rsidR="00E80659" w:rsidRPr="004E7563" w:rsidRDefault="00E80659" w:rsidP="00E80659">
      <w:pPr>
        <w:spacing w:line="360" w:lineRule="auto"/>
        <w:jc w:val="both"/>
        <w:rPr>
          <w:color w:val="000000" w:themeColor="text1"/>
        </w:rPr>
      </w:pPr>
      <w:r w:rsidRPr="004E7563">
        <w:rPr>
          <w:color w:val="000000" w:themeColor="text1"/>
        </w:rPr>
        <w:t>Create a New Project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After you’ve successfully logged into your account, start by creating a new project.</w:t>
      </w:r>
    </w:p>
    <w:p w:rsidR="00E80659" w:rsidRDefault="00E80659" w:rsidP="00E80659">
      <w:pPr>
        <w:jc w:val="center"/>
      </w:pPr>
      <w:r>
        <w:rPr>
          <w:noProof/>
        </w:rPr>
        <w:drawing>
          <wp:inline distT="0" distB="0" distL="0" distR="0" wp14:anchorId="35F05E26" wp14:editId="6158AD72">
            <wp:extent cx="2038350" cy="35814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3581400"/>
                    </a:xfrm>
                    <a:prstGeom prst="rect">
                      <a:avLst/>
                    </a:prstGeom>
                  </pic:spPr>
                </pic:pic>
              </a:graphicData>
            </a:graphic>
          </wp:inline>
        </w:drawing>
      </w:r>
    </w:p>
    <w:p w:rsidR="00E80659" w:rsidRPr="004E7563" w:rsidRDefault="00E80659" w:rsidP="00E80659">
      <w:pPr>
        <w:spacing w:line="360" w:lineRule="auto"/>
        <w:jc w:val="both"/>
      </w:pPr>
    </w:p>
    <w:p w:rsidR="00E80659" w:rsidRPr="004E7563" w:rsidRDefault="00E80659" w:rsidP="00E80659">
      <w:pPr>
        <w:spacing w:line="360" w:lineRule="auto"/>
        <w:jc w:val="both"/>
        <w:rPr>
          <w:color w:val="000000" w:themeColor="text1"/>
        </w:rPr>
      </w:pPr>
      <w:r w:rsidRPr="004E7563">
        <w:rPr>
          <w:color w:val="000000" w:themeColor="text1"/>
        </w:rPr>
        <w:t>Choose Your Hardware</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Select the hardware model you will use. Check out the </w:t>
      </w:r>
      <w:hyperlink r:id="rId13" w:anchor="supported-hardware" w:history="1">
        <w:r w:rsidRPr="004E7563">
          <w:rPr>
            <w:rStyle w:val="Hyperlink"/>
            <w:color w:val="000000" w:themeColor="text1"/>
            <w:bdr w:val="none" w:sz="0" w:space="0" w:color="auto" w:frame="1"/>
          </w:rPr>
          <w:t>list of supported hardware</w:t>
        </w:r>
      </w:hyperlink>
      <w:r w:rsidRPr="004E7563">
        <w:rPr>
          <w:color w:val="000000" w:themeColor="text1"/>
        </w:rPr>
        <w:t>!</w:t>
      </w:r>
    </w:p>
    <w:p w:rsidR="00E80659" w:rsidRPr="004E7563" w:rsidRDefault="00E80659" w:rsidP="00E80659">
      <w:pPr>
        <w:pStyle w:val="NormalWeb"/>
        <w:shd w:val="clear" w:color="auto" w:fill="FFFFFF"/>
        <w:spacing w:before="0" w:beforeAutospacing="0" w:after="0" w:afterAutospacing="0" w:line="360" w:lineRule="auto"/>
        <w:jc w:val="center"/>
        <w:textAlignment w:val="baseline"/>
        <w:rPr>
          <w:color w:val="000000" w:themeColor="text1"/>
        </w:rPr>
      </w:pPr>
      <w:r>
        <w:rPr>
          <w:noProof/>
        </w:rPr>
        <w:lastRenderedPageBreak/>
        <w:drawing>
          <wp:inline distT="0" distB="0" distL="0" distR="0" wp14:anchorId="2202DFDC" wp14:editId="6352AE8C">
            <wp:extent cx="1830164" cy="313372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4009" cy="3140309"/>
                    </a:xfrm>
                    <a:prstGeom prst="rect">
                      <a:avLst/>
                    </a:prstGeom>
                  </pic:spPr>
                </pic:pic>
              </a:graphicData>
            </a:graphic>
          </wp:inline>
        </w:drawing>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505050"/>
        </w:rPr>
      </w:pPr>
    </w:p>
    <w:p w:rsidR="00E80659" w:rsidRDefault="00E80659" w:rsidP="00E80659">
      <w:pPr>
        <w:pStyle w:val="NormalWeb"/>
        <w:shd w:val="clear" w:color="auto" w:fill="FFFFFF"/>
        <w:spacing w:before="0" w:beforeAutospacing="0" w:after="0" w:afterAutospacing="0"/>
        <w:textAlignment w:val="baseline"/>
        <w:rPr>
          <w:rFonts w:ascii="oxygen" w:hAnsi="oxygen"/>
          <w:color w:val="505050"/>
          <w:sz w:val="20"/>
          <w:szCs w:val="20"/>
        </w:rPr>
      </w:pPr>
    </w:p>
    <w:p w:rsidR="00E80659" w:rsidRPr="004E7563" w:rsidRDefault="00E80659" w:rsidP="00E80659">
      <w:pPr>
        <w:spacing w:line="360" w:lineRule="auto"/>
        <w:jc w:val="both"/>
        <w:rPr>
          <w:color w:val="000000" w:themeColor="text1"/>
        </w:rPr>
      </w:pPr>
      <w:proofErr w:type="spellStart"/>
      <w:r w:rsidRPr="004E7563">
        <w:rPr>
          <w:color w:val="000000" w:themeColor="text1"/>
        </w:rPr>
        <w:t>Auth</w:t>
      </w:r>
      <w:proofErr w:type="spellEnd"/>
      <w:r w:rsidRPr="004E7563">
        <w:rPr>
          <w:color w:val="000000" w:themeColor="text1"/>
        </w:rPr>
        <w:t xml:space="preserve"> Token</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proofErr w:type="spellStart"/>
      <w:r w:rsidRPr="004E7563">
        <w:rPr>
          <w:rStyle w:val="Strong"/>
          <w:color w:val="000000" w:themeColor="text1"/>
          <w:bdr w:val="none" w:sz="0" w:space="0" w:color="auto" w:frame="1"/>
        </w:rPr>
        <w:t>Auth</w:t>
      </w:r>
      <w:proofErr w:type="spellEnd"/>
      <w:r w:rsidRPr="004E7563">
        <w:rPr>
          <w:rStyle w:val="Strong"/>
          <w:color w:val="000000" w:themeColor="text1"/>
          <w:bdr w:val="none" w:sz="0" w:space="0" w:color="auto" w:frame="1"/>
        </w:rPr>
        <w:t xml:space="preserve"> Token</w:t>
      </w:r>
      <w:r w:rsidRPr="004E7563">
        <w:rPr>
          <w:color w:val="000000" w:themeColor="text1"/>
        </w:rPr>
        <w:t xml:space="preserve"> is a unique identifier which is needed to connect your hardware to your smartphone. Every new project you create will have its own </w:t>
      </w:r>
      <w:proofErr w:type="spellStart"/>
      <w:r w:rsidRPr="004E7563">
        <w:rPr>
          <w:color w:val="000000" w:themeColor="text1"/>
        </w:rPr>
        <w:t>Auth</w:t>
      </w:r>
      <w:proofErr w:type="spellEnd"/>
      <w:r w:rsidRPr="004E7563">
        <w:rPr>
          <w:color w:val="000000" w:themeColor="text1"/>
        </w:rPr>
        <w:t xml:space="preserve"> Token. You’ll get </w:t>
      </w:r>
      <w:proofErr w:type="spellStart"/>
      <w:r w:rsidRPr="004E7563">
        <w:rPr>
          <w:color w:val="000000" w:themeColor="text1"/>
        </w:rPr>
        <w:t>Auth</w:t>
      </w:r>
      <w:proofErr w:type="spellEnd"/>
      <w:r w:rsidRPr="004E7563">
        <w:rPr>
          <w:color w:val="000000" w:themeColor="text1"/>
        </w:rPr>
        <w:t xml:space="preserve"> Token automatically on your email after project creation. You can also copy it manually. Click on devices section and selected required </w:t>
      </w:r>
      <w:proofErr w:type="gramStart"/>
      <w:r w:rsidRPr="004E7563">
        <w:rPr>
          <w:color w:val="000000" w:themeColor="text1"/>
        </w:rPr>
        <w:t>device :</w:t>
      </w:r>
      <w:proofErr w:type="gramEnd"/>
    </w:p>
    <w:p w:rsidR="00E80659" w:rsidRPr="004E7563" w:rsidRDefault="00E80659" w:rsidP="00E80659">
      <w:pPr>
        <w:pStyle w:val="NormalWeb"/>
        <w:shd w:val="clear" w:color="auto" w:fill="FFFFFF"/>
        <w:spacing w:before="0" w:beforeAutospacing="0" w:after="0" w:afterAutospacing="0" w:line="360" w:lineRule="auto"/>
        <w:jc w:val="center"/>
        <w:textAlignment w:val="baseline"/>
        <w:rPr>
          <w:color w:val="000000" w:themeColor="text1"/>
        </w:rPr>
      </w:pPr>
      <w:r>
        <w:rPr>
          <w:noProof/>
        </w:rPr>
        <w:drawing>
          <wp:inline distT="0" distB="0" distL="0" distR="0" wp14:anchorId="75FF1077" wp14:editId="55279CBD">
            <wp:extent cx="1816817" cy="30861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107" cy="3089990"/>
                    </a:xfrm>
                    <a:prstGeom prst="rect">
                      <a:avLst/>
                    </a:prstGeom>
                  </pic:spPr>
                </pic:pic>
              </a:graphicData>
            </a:graphic>
          </wp:inline>
        </w:drawing>
      </w:r>
    </w:p>
    <w:p w:rsidR="00E80659" w:rsidRPr="00726186"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p>
    <w:p w:rsidR="00E80659" w:rsidRDefault="00E80659" w:rsidP="00E80659">
      <w:pPr>
        <w:spacing w:line="360" w:lineRule="auto"/>
        <w:jc w:val="both"/>
      </w:pPr>
    </w:p>
    <w:p w:rsidR="00E80659" w:rsidRDefault="00E80659" w:rsidP="00E80659">
      <w:pPr>
        <w:pStyle w:val="NormalWeb"/>
        <w:shd w:val="clear" w:color="auto" w:fill="FFFFFF"/>
        <w:spacing w:before="0" w:beforeAutospacing="0" w:after="0" w:afterAutospacing="0"/>
        <w:textAlignment w:val="baseline"/>
        <w:rPr>
          <w:rFonts w:ascii="oxygen" w:hAnsi="oxygen"/>
          <w:color w:val="505050"/>
          <w:sz w:val="20"/>
          <w:szCs w:val="20"/>
        </w:rPr>
      </w:pPr>
      <w:r>
        <w:rPr>
          <w:rStyle w:val="Strong"/>
          <w:rFonts w:ascii="inherit" w:hAnsi="inherit"/>
          <w:color w:val="D3435C"/>
          <w:sz w:val="20"/>
          <w:szCs w:val="20"/>
          <w:bdr w:val="none" w:sz="0" w:space="0" w:color="auto" w:frame="1"/>
        </w:rPr>
        <w:t>NOTE:</w:t>
      </w:r>
      <w:r>
        <w:rPr>
          <w:rFonts w:ascii="inherit" w:hAnsi="inherit"/>
          <w:color w:val="D3435C"/>
          <w:sz w:val="20"/>
          <w:szCs w:val="20"/>
          <w:bdr w:val="none" w:sz="0" w:space="0" w:color="auto" w:frame="1"/>
        </w:rPr>
        <w:t xml:space="preserve"> Don’t share your </w:t>
      </w:r>
      <w:proofErr w:type="spellStart"/>
      <w:r>
        <w:rPr>
          <w:rFonts w:ascii="inherit" w:hAnsi="inherit"/>
          <w:color w:val="D3435C"/>
          <w:sz w:val="20"/>
          <w:szCs w:val="20"/>
          <w:bdr w:val="none" w:sz="0" w:space="0" w:color="auto" w:frame="1"/>
        </w:rPr>
        <w:t>Auth</w:t>
      </w:r>
      <w:proofErr w:type="spellEnd"/>
      <w:r>
        <w:rPr>
          <w:rFonts w:ascii="inherit" w:hAnsi="inherit"/>
          <w:color w:val="D3435C"/>
          <w:sz w:val="20"/>
          <w:szCs w:val="20"/>
          <w:bdr w:val="none" w:sz="0" w:space="0" w:color="auto" w:frame="1"/>
        </w:rPr>
        <w:t xml:space="preserve"> Token with anyone, unless you want someone to have access to your hardware.</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r w:rsidRPr="004E7563">
        <w:rPr>
          <w:color w:val="000000" w:themeColor="text1"/>
          <w:szCs w:val="20"/>
        </w:rPr>
        <w:t>It’s very convenient to send it over e-mail. Press the e-mail button and the token will be sent to the e-mail address you used for registration. You can also tap on the Token line and it will be copied to the clipboard.</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r w:rsidRPr="004E7563">
        <w:rPr>
          <w:color w:val="000000" w:themeColor="text1"/>
          <w:szCs w:val="20"/>
        </w:rPr>
        <w:t>Now press the </w:t>
      </w:r>
      <w:r w:rsidRPr="004E7563">
        <w:rPr>
          <w:rStyle w:val="Strong"/>
          <w:color w:val="000000" w:themeColor="text1"/>
          <w:szCs w:val="20"/>
          <w:bdr w:val="none" w:sz="0" w:space="0" w:color="auto" w:frame="1"/>
        </w:rPr>
        <w:t>“Create”</w:t>
      </w:r>
      <w:r w:rsidRPr="004E7563">
        <w:rPr>
          <w:color w:val="000000" w:themeColor="text1"/>
          <w:szCs w:val="20"/>
        </w:rPr>
        <w:t> button.</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szCs w:val="20"/>
        </w:rPr>
      </w:pPr>
    </w:p>
    <w:p w:rsidR="00E80659" w:rsidRPr="004E7563" w:rsidRDefault="00E80659" w:rsidP="00E80659">
      <w:pPr>
        <w:spacing w:line="360" w:lineRule="auto"/>
        <w:jc w:val="both"/>
        <w:rPr>
          <w:color w:val="000000" w:themeColor="text1"/>
        </w:rPr>
      </w:pPr>
      <w:r w:rsidRPr="004E7563">
        <w:rPr>
          <w:color w:val="000000" w:themeColor="text1"/>
        </w:rPr>
        <w:t>Add a Widget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Your project canvas is empty, let’s add a button to control our LED.</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Tap anywhere on the canvas to open the widget box. All the available widgets are located here. Now pick a button.</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rStyle w:val="Strong"/>
          <w:color w:val="000000" w:themeColor="text1"/>
          <w:bdr w:val="none" w:sz="0" w:space="0" w:color="auto" w:frame="1"/>
        </w:rPr>
        <w:t>Widget Box</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rStyle w:val="Strong"/>
          <w:color w:val="000000" w:themeColor="text1"/>
          <w:bdr w:val="none" w:sz="0" w:space="0" w:color="auto" w:frame="1"/>
        </w:rPr>
        <w:t>Drag-n-Drop</w:t>
      </w:r>
      <w:r w:rsidRPr="004E7563">
        <w:rPr>
          <w:color w:val="000000" w:themeColor="text1"/>
        </w:rPr>
        <w:t> - Tap and hold the Widget to drag it to the new position.</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rStyle w:val="Strong"/>
          <w:color w:val="000000" w:themeColor="text1"/>
          <w:bdr w:val="none" w:sz="0" w:space="0" w:color="auto" w:frame="1"/>
        </w:rPr>
        <w:t>Widget Settings</w:t>
      </w:r>
      <w:r w:rsidRPr="004E7563">
        <w:rPr>
          <w:color w:val="000000" w:themeColor="text1"/>
        </w:rPr>
        <w:t xml:space="preserve"> - Each Widget has </w:t>
      </w:r>
      <w:proofErr w:type="spellStart"/>
      <w:proofErr w:type="gramStart"/>
      <w:r w:rsidRPr="004E7563">
        <w:rPr>
          <w:color w:val="000000" w:themeColor="text1"/>
        </w:rPr>
        <w:t>it’s</w:t>
      </w:r>
      <w:proofErr w:type="spellEnd"/>
      <w:proofErr w:type="gramEnd"/>
      <w:r w:rsidRPr="004E7563">
        <w:rPr>
          <w:color w:val="000000" w:themeColor="text1"/>
        </w:rPr>
        <w:t xml:space="preserve"> own settings. Tap on the widget to get to them.</w:t>
      </w:r>
    </w:p>
    <w:p w:rsidR="00E80659" w:rsidRPr="004E7563" w:rsidRDefault="00E80659" w:rsidP="00E80659">
      <w:pPr>
        <w:pStyle w:val="NormalWeb"/>
        <w:shd w:val="clear" w:color="auto" w:fill="FFFFFF"/>
        <w:spacing w:before="0" w:beforeAutospacing="0" w:after="0" w:afterAutospacing="0" w:line="360" w:lineRule="auto"/>
        <w:jc w:val="center"/>
        <w:textAlignment w:val="baseline"/>
        <w:rPr>
          <w:color w:val="000000" w:themeColor="text1"/>
        </w:rPr>
      </w:pPr>
      <w:r>
        <w:rPr>
          <w:noProof/>
        </w:rPr>
        <w:drawing>
          <wp:inline distT="0" distB="0" distL="0" distR="0" wp14:anchorId="6BB4F412" wp14:editId="18044895">
            <wp:extent cx="2105025" cy="34861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3486150"/>
                    </a:xfrm>
                    <a:prstGeom prst="rect">
                      <a:avLst/>
                    </a:prstGeom>
                  </pic:spPr>
                </pic:pic>
              </a:graphicData>
            </a:graphic>
          </wp:inline>
        </w:drawing>
      </w:r>
    </w:p>
    <w:p w:rsidR="00E80659" w:rsidRPr="004E7563" w:rsidRDefault="00E80659" w:rsidP="00E80659">
      <w:pPr>
        <w:spacing w:line="360" w:lineRule="auto"/>
        <w:jc w:val="both"/>
        <w:rPr>
          <w:color w:val="000000" w:themeColor="text1"/>
        </w:rPr>
      </w:pPr>
      <w:r w:rsidRPr="004E7563">
        <w:rPr>
          <w:color w:val="000000" w:themeColor="text1"/>
        </w:rPr>
        <w:t xml:space="preserve">Run </w:t>
      </w:r>
      <w:proofErr w:type="gramStart"/>
      <w:r w:rsidRPr="004E7563">
        <w:rPr>
          <w:color w:val="000000" w:themeColor="text1"/>
        </w:rPr>
        <w:t>The</w:t>
      </w:r>
      <w:proofErr w:type="gramEnd"/>
      <w:r w:rsidRPr="004E7563">
        <w:rPr>
          <w:color w:val="000000" w:themeColor="text1"/>
        </w:rPr>
        <w:t xml:space="preserve"> Project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lastRenderedPageBreak/>
        <w:t>When you are done with the Settings - press the </w:t>
      </w:r>
      <w:r w:rsidRPr="004E7563">
        <w:rPr>
          <w:rStyle w:val="Strong"/>
          <w:color w:val="000000" w:themeColor="text1"/>
          <w:bdr w:val="none" w:sz="0" w:space="0" w:color="auto" w:frame="1"/>
        </w:rPr>
        <w:t>PLAY</w:t>
      </w:r>
      <w:r w:rsidRPr="004E7563">
        <w:rPr>
          <w:color w:val="000000" w:themeColor="text1"/>
        </w:rPr>
        <w:t> button. This will switch you from EDIT mode to PLAY mode where you can interact with the hardware. While in PLAY mode, you won’t be able to drag or set up new widgets, press </w:t>
      </w:r>
      <w:r w:rsidRPr="004E7563">
        <w:rPr>
          <w:rStyle w:val="Strong"/>
          <w:color w:val="000000" w:themeColor="text1"/>
          <w:bdr w:val="none" w:sz="0" w:space="0" w:color="auto" w:frame="1"/>
        </w:rPr>
        <w:t>STOP</w:t>
      </w:r>
      <w:r w:rsidRPr="004E7563">
        <w:rPr>
          <w:color w:val="000000" w:themeColor="text1"/>
        </w:rPr>
        <w:t> and get back to EDIT mode.</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You will get a message saying “Arduino UNO is offline”. We’ll deal with that in the next section.</w:t>
      </w:r>
    </w:p>
    <w:p w:rsidR="00E80659" w:rsidRDefault="00E80659" w:rsidP="00E80659">
      <w:pPr>
        <w:spacing w:line="360" w:lineRule="auto"/>
        <w:jc w:val="both"/>
      </w:pPr>
    </w:p>
    <w:p w:rsidR="00E80659" w:rsidRPr="004E7563" w:rsidRDefault="00E80659" w:rsidP="00E80659">
      <w:pPr>
        <w:spacing w:line="360" w:lineRule="auto"/>
        <w:jc w:val="both"/>
        <w:rPr>
          <w:color w:val="000000" w:themeColor="text1"/>
        </w:rPr>
      </w:pPr>
      <w:r w:rsidRPr="004E7563">
        <w:rPr>
          <w:color w:val="000000" w:themeColor="text1"/>
        </w:rPr>
        <w:t>Getting Started With Hardware</w:t>
      </w:r>
    </w:p>
    <w:p w:rsidR="00E80659" w:rsidRPr="004E7563" w:rsidRDefault="00E80659" w:rsidP="00E80659">
      <w:pPr>
        <w:spacing w:line="360" w:lineRule="auto"/>
        <w:jc w:val="both"/>
        <w:rPr>
          <w:color w:val="000000" w:themeColor="text1"/>
        </w:rPr>
      </w:pPr>
      <w:r w:rsidRPr="004E7563">
        <w:rPr>
          <w:color w:val="000000" w:themeColor="text1"/>
        </w:rPr>
        <w:t xml:space="preserve">How </w:t>
      </w:r>
      <w:proofErr w:type="gramStart"/>
      <w:r w:rsidRPr="004E7563">
        <w:rPr>
          <w:color w:val="000000" w:themeColor="text1"/>
        </w:rPr>
        <w:t>To</w:t>
      </w:r>
      <w:proofErr w:type="gramEnd"/>
      <w:r w:rsidRPr="004E7563">
        <w:rPr>
          <w:color w:val="000000" w:themeColor="text1"/>
        </w:rPr>
        <w:t xml:space="preserve"> Use an Example Sketch</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 xml:space="preserve">You should by now have the </w:t>
      </w:r>
      <w:proofErr w:type="spellStart"/>
      <w:r w:rsidRPr="004E7563">
        <w:rPr>
          <w:color w:val="000000" w:themeColor="text1"/>
        </w:rPr>
        <w:t>Blynk</w:t>
      </w:r>
      <w:proofErr w:type="spellEnd"/>
      <w:r w:rsidRPr="004E7563">
        <w:rPr>
          <w:color w:val="000000" w:themeColor="text1"/>
        </w:rPr>
        <w:t xml:space="preserve"> Library installed on your computer. If not - </w:t>
      </w:r>
      <w:hyperlink r:id="rId17" w:anchor="downloads-blynk-library" w:history="1">
        <w:r w:rsidRPr="004E7563">
          <w:rPr>
            <w:rStyle w:val="Hyperlink"/>
            <w:color w:val="000000" w:themeColor="text1"/>
            <w:bdr w:val="none" w:sz="0" w:space="0" w:color="auto" w:frame="1"/>
          </w:rPr>
          <w:t>click here</w:t>
        </w:r>
      </w:hyperlink>
      <w:r w:rsidRPr="004E7563">
        <w:rPr>
          <w:color w:val="000000" w:themeColor="text1"/>
        </w:rPr>
        <w: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 xml:space="preserve">Example sketches will help you get your hardware online quickly and major </w:t>
      </w:r>
      <w:proofErr w:type="spellStart"/>
      <w:r w:rsidRPr="004E7563">
        <w:rPr>
          <w:color w:val="000000" w:themeColor="text1"/>
        </w:rPr>
        <w:t>Blynk</w:t>
      </w:r>
      <w:proofErr w:type="spellEnd"/>
      <w:r w:rsidRPr="004E7563">
        <w:rPr>
          <w:color w:val="000000" w:themeColor="text1"/>
        </w:rPr>
        <w:t xml:space="preserve"> features.</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Open the example sketch according to the hardware model or shield you are using.</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Pr>
          <w:noProof/>
        </w:rPr>
        <w:drawing>
          <wp:inline distT="0" distB="0" distL="0" distR="0" wp14:anchorId="77614149" wp14:editId="69128075">
            <wp:extent cx="5153025" cy="26003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2600325"/>
                    </a:xfrm>
                    <a:prstGeom prst="rect">
                      <a:avLst/>
                    </a:prstGeom>
                  </pic:spPr>
                </pic:pic>
              </a:graphicData>
            </a:graphic>
          </wp:inline>
        </w:drawing>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Pr>
          <w:noProof/>
        </w:rPr>
        <w:lastRenderedPageBreak/>
        <w:drawing>
          <wp:inline distT="0" distB="0" distL="0" distR="0" wp14:anchorId="05D6FAEC" wp14:editId="2364F139">
            <wp:extent cx="5314950" cy="32861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3286125"/>
                    </a:xfrm>
                    <a:prstGeom prst="rect">
                      <a:avLst/>
                    </a:prstGeom>
                  </pic:spPr>
                </pic:pic>
              </a:graphicData>
            </a:graphic>
          </wp:inline>
        </w:drawing>
      </w:r>
    </w:p>
    <w:p w:rsidR="00E80659" w:rsidRDefault="00E80659" w:rsidP="00E80659"/>
    <w:p w:rsidR="00E80659" w:rsidRPr="004E7563" w:rsidRDefault="00E80659" w:rsidP="00E80659">
      <w:proofErr w:type="spellStart"/>
      <w:r w:rsidRPr="004E7563">
        <w:t>Auth</w:t>
      </w:r>
      <w:proofErr w:type="spellEnd"/>
      <w:r w:rsidRPr="004E7563">
        <w:t xml:space="preserve"> Token</w:t>
      </w:r>
    </w:p>
    <w:p w:rsidR="00E80659" w:rsidRPr="004E7563" w:rsidRDefault="00E80659" w:rsidP="00E80659">
      <w:pPr>
        <w:pStyle w:val="NormalWeb"/>
        <w:spacing w:before="0" w:beforeAutospacing="0" w:after="0" w:afterAutospacing="0" w:line="360" w:lineRule="auto"/>
        <w:jc w:val="both"/>
        <w:textAlignment w:val="baseline"/>
        <w:rPr>
          <w:color w:val="000000" w:themeColor="text1"/>
        </w:rPr>
      </w:pPr>
      <w:r w:rsidRPr="004E7563">
        <w:rPr>
          <w:color w:val="000000" w:themeColor="text1"/>
        </w:rPr>
        <w:t>In this example sketch, find this line:</w:t>
      </w:r>
    </w:p>
    <w:p w:rsidR="00E80659" w:rsidRPr="004E7563" w:rsidRDefault="00E80659" w:rsidP="00E80659">
      <w:proofErr w:type="gramStart"/>
      <w:r w:rsidRPr="004E7563">
        <w:t>char</w:t>
      </w:r>
      <w:proofErr w:type="gramEnd"/>
      <w:r w:rsidRPr="004E7563">
        <w:t xml:space="preserve"> </w:t>
      </w:r>
      <w:proofErr w:type="spellStart"/>
      <w:r w:rsidRPr="004E7563">
        <w:t>auth</w:t>
      </w:r>
      <w:proofErr w:type="spellEnd"/>
      <w:r w:rsidRPr="004E7563">
        <w:t>[] = "</w:t>
      </w:r>
      <w:proofErr w:type="spellStart"/>
      <w:r w:rsidRPr="004E7563">
        <w:t>YourAuthToken</w:t>
      </w:r>
      <w:proofErr w:type="spellEnd"/>
      <w:r w:rsidRPr="004E7563">
        <w:t>";</w:t>
      </w:r>
    </w:p>
    <w:p w:rsidR="00E80659" w:rsidRPr="004E7563" w:rsidRDefault="00E80659" w:rsidP="00E80659">
      <w:pPr>
        <w:pStyle w:val="NormalWeb"/>
        <w:spacing w:before="0" w:beforeAutospacing="0" w:after="0" w:afterAutospacing="0" w:line="360" w:lineRule="auto"/>
        <w:jc w:val="both"/>
        <w:textAlignment w:val="baseline"/>
        <w:rPr>
          <w:color w:val="000000" w:themeColor="text1"/>
        </w:rPr>
      </w:pPr>
      <w:r w:rsidRPr="004E7563">
        <w:rPr>
          <w:color w:val="000000" w:themeColor="text1"/>
        </w:rPr>
        <w:t>This is the </w:t>
      </w:r>
      <w:proofErr w:type="spellStart"/>
      <w:r>
        <w:fldChar w:fldCharType="begin"/>
      </w:r>
      <w:r>
        <w:instrText xml:space="preserve"> HYPERLINK "https://docs.blynk.cc/" \l "getting-started-getting-started-with-application-4-auth-token" </w:instrText>
      </w:r>
      <w:r>
        <w:fldChar w:fldCharType="separate"/>
      </w:r>
      <w:r w:rsidRPr="004E7563">
        <w:rPr>
          <w:rStyle w:val="Hyperlink"/>
          <w:rFonts w:eastAsiaTheme="majorEastAsia"/>
          <w:color w:val="000000" w:themeColor="text1"/>
          <w:bdr w:val="none" w:sz="0" w:space="0" w:color="auto" w:frame="1"/>
        </w:rPr>
        <w:t>Auth</w:t>
      </w:r>
      <w:proofErr w:type="spellEnd"/>
      <w:r w:rsidRPr="004E7563">
        <w:rPr>
          <w:rStyle w:val="Hyperlink"/>
          <w:rFonts w:eastAsiaTheme="majorEastAsia"/>
          <w:color w:val="000000" w:themeColor="text1"/>
          <w:bdr w:val="none" w:sz="0" w:space="0" w:color="auto" w:frame="1"/>
        </w:rPr>
        <w:t xml:space="preserve"> Token</w:t>
      </w:r>
      <w:r>
        <w:rPr>
          <w:rStyle w:val="Hyperlink"/>
          <w:rFonts w:eastAsiaTheme="majorEastAsia"/>
          <w:color w:val="000000" w:themeColor="text1"/>
          <w:bdr w:val="none" w:sz="0" w:space="0" w:color="auto" w:frame="1"/>
        </w:rPr>
        <w:fldChar w:fldCharType="end"/>
      </w:r>
      <w:r w:rsidRPr="004E7563">
        <w:rPr>
          <w:color w:val="000000" w:themeColor="text1"/>
        </w:rPr>
        <w:t> that you emailed yourself. Please check your email and copy it, then paste it inside the quotation marks.</w:t>
      </w:r>
    </w:p>
    <w:p w:rsidR="00E80659" w:rsidRPr="004E7563" w:rsidRDefault="00E80659" w:rsidP="00E80659">
      <w:pPr>
        <w:pStyle w:val="NormalWeb"/>
        <w:spacing w:before="0" w:beforeAutospacing="0" w:after="0" w:afterAutospacing="0" w:line="360" w:lineRule="auto"/>
        <w:jc w:val="both"/>
        <w:textAlignment w:val="baseline"/>
        <w:rPr>
          <w:color w:val="000000" w:themeColor="text1"/>
        </w:rPr>
      </w:pPr>
      <w:r w:rsidRPr="004E7563">
        <w:rPr>
          <w:color w:val="000000" w:themeColor="text1"/>
        </w:rPr>
        <w:t>It should look similar to this:</w:t>
      </w:r>
    </w:p>
    <w:p w:rsidR="00E80659" w:rsidRPr="004E7563" w:rsidRDefault="00E80659" w:rsidP="00E80659">
      <w:proofErr w:type="gramStart"/>
      <w:r w:rsidRPr="004E7563">
        <w:t>char</w:t>
      </w:r>
      <w:proofErr w:type="gramEnd"/>
      <w:r w:rsidRPr="004E7563">
        <w:t xml:space="preserve"> </w:t>
      </w:r>
      <w:proofErr w:type="spellStart"/>
      <w:r w:rsidRPr="004E7563">
        <w:t>auth</w:t>
      </w:r>
      <w:proofErr w:type="spellEnd"/>
      <w:r w:rsidRPr="004E7563">
        <w:t>[] = "f45626c103a94983b469637978b0c78a";</w:t>
      </w:r>
    </w:p>
    <w:p w:rsidR="00E80659" w:rsidRPr="004E7563" w:rsidRDefault="00E80659" w:rsidP="00E80659">
      <w:pPr>
        <w:pStyle w:val="NormalWeb"/>
        <w:spacing w:before="0" w:beforeAutospacing="0" w:after="0" w:afterAutospacing="0" w:line="360" w:lineRule="auto"/>
        <w:jc w:val="both"/>
        <w:textAlignment w:val="baseline"/>
        <w:rPr>
          <w:color w:val="000000" w:themeColor="text1"/>
        </w:rPr>
      </w:pPr>
      <w:r w:rsidRPr="004E7563">
        <w:rPr>
          <w:color w:val="000000" w:themeColor="text1"/>
        </w:rPr>
        <w:t>Upload the sketch to the board and open Serial Terminal. Wait until you see something like this:</w:t>
      </w:r>
    </w:p>
    <w:p w:rsidR="00E80659" w:rsidRPr="004E7563" w:rsidRDefault="00E80659" w:rsidP="00E80659">
      <w:proofErr w:type="spellStart"/>
      <w:r w:rsidRPr="004E7563">
        <w:t>Blynk</w:t>
      </w:r>
      <w:proofErr w:type="spellEnd"/>
      <w:r w:rsidRPr="004E7563">
        <w:t xml:space="preserve"> </w:t>
      </w:r>
      <w:proofErr w:type="spellStart"/>
      <w:r w:rsidRPr="004E7563">
        <w:t>v.X.X.X</w:t>
      </w:r>
      <w:proofErr w:type="spellEnd"/>
    </w:p>
    <w:p w:rsidR="00E80659" w:rsidRPr="004E7563" w:rsidRDefault="00E80659" w:rsidP="00E80659">
      <w:r w:rsidRPr="004E7563">
        <w:t>Your IP is 192.168.0.11</w:t>
      </w:r>
    </w:p>
    <w:p w:rsidR="00E80659" w:rsidRPr="004E7563" w:rsidRDefault="00E80659" w:rsidP="00E80659">
      <w:r w:rsidRPr="004E7563">
        <w:t>Connecting...</w:t>
      </w:r>
    </w:p>
    <w:p w:rsidR="00E80659" w:rsidRPr="004E7563" w:rsidRDefault="00E80659" w:rsidP="00E80659">
      <w:proofErr w:type="spellStart"/>
      <w:r w:rsidRPr="004E7563">
        <w:t>Blynk</w:t>
      </w:r>
      <w:proofErr w:type="spellEnd"/>
      <w:r w:rsidRPr="004E7563">
        <w:t xml:space="preserve"> connected!</w:t>
      </w:r>
    </w:p>
    <w:p w:rsidR="00E80659" w:rsidRPr="004E7563" w:rsidRDefault="00E80659" w:rsidP="00E80659">
      <w:pPr>
        <w:pStyle w:val="NormalWeb"/>
        <w:spacing w:before="0" w:beforeAutospacing="0" w:after="0" w:afterAutospacing="0" w:line="360" w:lineRule="auto"/>
        <w:jc w:val="both"/>
        <w:textAlignment w:val="baseline"/>
        <w:rPr>
          <w:color w:val="000000" w:themeColor="text1"/>
        </w:rPr>
      </w:pPr>
      <w:r w:rsidRPr="004E7563">
        <w:rPr>
          <w:rStyle w:val="Strong"/>
          <w:color w:val="000000" w:themeColor="text1"/>
          <w:bdr w:val="none" w:sz="0" w:space="0" w:color="auto" w:frame="1"/>
        </w:rPr>
        <w:t xml:space="preserve">Congrats! You are all set! Now your hardware is connected to the </w:t>
      </w:r>
      <w:proofErr w:type="spellStart"/>
      <w:r w:rsidRPr="004E7563">
        <w:rPr>
          <w:rStyle w:val="Strong"/>
          <w:color w:val="000000" w:themeColor="text1"/>
          <w:bdr w:val="none" w:sz="0" w:space="0" w:color="auto" w:frame="1"/>
        </w:rPr>
        <w:t>Blynk</w:t>
      </w:r>
      <w:proofErr w:type="spellEnd"/>
      <w:r w:rsidRPr="004E7563">
        <w:rPr>
          <w:rStyle w:val="Strong"/>
          <w:color w:val="000000" w:themeColor="text1"/>
          <w:bdr w:val="none" w:sz="0" w:space="0" w:color="auto" w:frame="1"/>
        </w:rPr>
        <w:t xml:space="preserve"> Cloud!</w:t>
      </w:r>
    </w:p>
    <w:p w:rsidR="00E80659" w:rsidRDefault="00E80659" w:rsidP="00E80659">
      <w:pPr>
        <w:spacing w:line="360" w:lineRule="auto"/>
        <w:jc w:val="both"/>
      </w:pPr>
    </w:p>
    <w:p w:rsidR="00E80659" w:rsidRPr="004E7563" w:rsidRDefault="00E80659" w:rsidP="00E80659">
      <w:pPr>
        <w:spacing w:line="360" w:lineRule="auto"/>
        <w:jc w:val="both"/>
        <w:rPr>
          <w:color w:val="000000" w:themeColor="text1"/>
        </w:rPr>
      </w:pPr>
      <w:proofErr w:type="spellStart"/>
      <w:r w:rsidRPr="004E7563">
        <w:rPr>
          <w:color w:val="000000" w:themeColor="text1"/>
        </w:rPr>
        <w:t>Blynking</w:t>
      </w:r>
      <w:proofErr w:type="spellEnd"/>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 xml:space="preserve">Go back to the </w:t>
      </w:r>
      <w:proofErr w:type="spellStart"/>
      <w:r w:rsidRPr="004E7563">
        <w:rPr>
          <w:color w:val="000000" w:themeColor="text1"/>
        </w:rPr>
        <w:t>Blynk</w:t>
      </w:r>
      <w:proofErr w:type="spellEnd"/>
      <w:r w:rsidRPr="004E7563">
        <w:rPr>
          <w:color w:val="000000" w:themeColor="text1"/>
        </w:rPr>
        <w:t xml:space="preserve"> App, push the button and turn the LED on and off! It should be </w:t>
      </w:r>
      <w:proofErr w:type="spellStart"/>
      <w:r w:rsidRPr="004E7563">
        <w:rPr>
          <w:color w:val="000000" w:themeColor="text1"/>
        </w:rPr>
        <w:t>Blynking</w:t>
      </w:r>
      <w:proofErr w:type="spellEnd"/>
    </w:p>
    <w:p w:rsidR="00E80659" w:rsidRDefault="00E80659" w:rsidP="00E80659">
      <w:pPr>
        <w:spacing w:line="360" w:lineRule="auto"/>
        <w:jc w:val="center"/>
      </w:pPr>
      <w:r>
        <w:rPr>
          <w:noProof/>
        </w:rPr>
        <w:lastRenderedPageBreak/>
        <w:drawing>
          <wp:inline distT="0" distB="0" distL="0" distR="0" wp14:anchorId="7286E81A" wp14:editId="3C8329D4">
            <wp:extent cx="1981200" cy="35242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3524250"/>
                    </a:xfrm>
                    <a:prstGeom prst="rect">
                      <a:avLst/>
                    </a:prstGeom>
                  </pic:spPr>
                </pic:pic>
              </a:graphicData>
            </a:graphic>
          </wp:inline>
        </w:drawing>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Check out </w:t>
      </w:r>
      <w:hyperlink r:id="rId21" w:history="1">
        <w:r w:rsidRPr="004E7563">
          <w:rPr>
            <w:rStyle w:val="Hyperlink"/>
            <w:color w:val="000000" w:themeColor="text1"/>
            <w:bdr w:val="none" w:sz="0" w:space="0" w:color="auto" w:frame="1"/>
          </w:rPr>
          <w:t>other example sketches</w:t>
        </w:r>
      </w:hyperlink>
      <w:r w:rsidRPr="004E7563">
        <w:rPr>
          <w:color w:val="000000" w:themeColor="text1"/>
        </w:rPr>
        <w:t>.</w:t>
      </w:r>
    </w:p>
    <w:p w:rsidR="00E80659" w:rsidRPr="004E7563"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Feel free to experiment and combine different examples together to create your own amazing projects.</w:t>
      </w:r>
    </w:p>
    <w:p w:rsidR="00E80659" w:rsidRDefault="00E80659" w:rsidP="00E80659">
      <w:pPr>
        <w:pStyle w:val="NormalWeb"/>
        <w:shd w:val="clear" w:color="auto" w:fill="FFFFFF"/>
        <w:spacing w:before="0" w:beforeAutospacing="0" w:after="0" w:afterAutospacing="0" w:line="360" w:lineRule="auto"/>
        <w:jc w:val="both"/>
        <w:textAlignment w:val="baseline"/>
        <w:rPr>
          <w:color w:val="000000" w:themeColor="text1"/>
        </w:rPr>
      </w:pPr>
      <w:r w:rsidRPr="004E7563">
        <w:rPr>
          <w:color w:val="000000" w:themeColor="text1"/>
        </w:rPr>
        <w:t>For example, to attach an LED to a </w:t>
      </w:r>
      <w:hyperlink r:id="rId22" w:history="1">
        <w:r w:rsidRPr="004E7563">
          <w:rPr>
            <w:rStyle w:val="Hyperlink"/>
            <w:color w:val="000000" w:themeColor="text1"/>
            <w:bdr w:val="none" w:sz="0" w:space="0" w:color="auto" w:frame="1"/>
          </w:rPr>
          <w:t>PWM</w:t>
        </w:r>
      </w:hyperlink>
      <w:r w:rsidRPr="004E7563">
        <w:rPr>
          <w:color w:val="000000" w:themeColor="text1"/>
        </w:rPr>
        <w:t>-enabled Pin on your Arduino, set the slider widget to control the brightness of an LED. Just use the same steps described above.</w:t>
      </w:r>
    </w:p>
    <w:p w:rsidR="002E7944" w:rsidRDefault="002E7944">
      <w:bookmarkStart w:id="1" w:name="_GoBack"/>
      <w:bookmarkEnd w:id="1"/>
    </w:p>
    <w:sectPr w:rsidR="002E7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oxyge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65D53"/>
    <w:multiLevelType w:val="multilevel"/>
    <w:tmpl w:val="E7AC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4107A9"/>
    <w:multiLevelType w:val="multilevel"/>
    <w:tmpl w:val="11BE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59"/>
    <w:rsid w:val="002E7944"/>
    <w:rsid w:val="00E8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D1240-29A9-4291-8AA0-549686441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659"/>
  </w:style>
  <w:style w:type="paragraph" w:styleId="Heading4">
    <w:name w:val="heading 4"/>
    <w:basedOn w:val="Normal"/>
    <w:next w:val="Normal"/>
    <w:link w:val="Heading4Char"/>
    <w:uiPriority w:val="9"/>
    <w:semiHidden/>
    <w:unhideWhenUsed/>
    <w:qFormat/>
    <w:rsid w:val="00E80659"/>
    <w:pPr>
      <w:keepNext/>
      <w:keepLines/>
      <w:spacing w:before="40" w:after="0"/>
      <w:outlineLvl w:val="3"/>
    </w:pPr>
    <w:rPr>
      <w:rFonts w:asciiTheme="majorHAnsi" w:eastAsiaTheme="majorEastAsia" w:hAnsiTheme="majorHAnsi" w:cstheme="majorBidi"/>
      <w:i/>
      <w:iCs/>
      <w:color w:val="2E74B5" w:themeColor="accent1" w:themeShade="B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80659"/>
    <w:rPr>
      <w:rFonts w:asciiTheme="majorHAnsi" w:eastAsiaTheme="majorEastAsia" w:hAnsiTheme="majorHAnsi" w:cstheme="majorBidi"/>
      <w:i/>
      <w:iCs/>
      <w:color w:val="2E74B5" w:themeColor="accent1" w:themeShade="BF"/>
      <w:sz w:val="24"/>
      <w:szCs w:val="24"/>
      <w:lang w:val="en-IN"/>
    </w:rPr>
  </w:style>
  <w:style w:type="paragraph" w:styleId="NormalWeb">
    <w:name w:val="Normal (Web)"/>
    <w:basedOn w:val="Normal"/>
    <w:uiPriority w:val="99"/>
    <w:unhideWhenUsed/>
    <w:rsid w:val="00E806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659"/>
    <w:rPr>
      <w:b/>
      <w:bCs/>
    </w:rPr>
  </w:style>
  <w:style w:type="character" w:styleId="Hyperlink">
    <w:name w:val="Hyperlink"/>
    <w:basedOn w:val="DefaultParagraphFont"/>
    <w:uiPriority w:val="99"/>
    <w:unhideWhenUsed/>
    <w:rsid w:val="00E806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lynk.cc/" TargetMode="External"/><Relationship Id="rId13" Type="http://schemas.openxmlformats.org/officeDocument/2006/relationships/hyperlink" Target="https://docs.blynk.cc/"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blynkkk/blynk-library/tree/master/examples" TargetMode="External"/><Relationship Id="rId7" Type="http://schemas.openxmlformats.org/officeDocument/2006/relationships/hyperlink" Target="https://github.com/blynkkk/blynk-library/tree/master/examples" TargetMode="External"/><Relationship Id="rId12" Type="http://schemas.openxmlformats.org/officeDocument/2006/relationships/image" Target="media/image4.png"/><Relationship Id="rId17" Type="http://schemas.openxmlformats.org/officeDocument/2006/relationships/hyperlink" Target="https://docs.blynk.cc/"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blynk.cc/" TargetMode="External"/><Relationship Id="rId24" Type="http://schemas.openxmlformats.org/officeDocument/2006/relationships/theme" Target="theme/theme1.xml"/><Relationship Id="rId5" Type="http://schemas.openxmlformats.org/officeDocument/2006/relationships/hyperlink" Target="https://docs.blynk.cc/"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rduino.cc/en/Tutorial/F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1</cp:revision>
  <dcterms:created xsi:type="dcterms:W3CDTF">2019-11-27T03:33:00Z</dcterms:created>
  <dcterms:modified xsi:type="dcterms:W3CDTF">2019-11-27T03:34:00Z</dcterms:modified>
</cp:coreProperties>
</file>